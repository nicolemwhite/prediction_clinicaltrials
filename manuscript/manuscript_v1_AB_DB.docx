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C0A7" w14:textId="77777777" w:rsidR="00705DA3" w:rsidRDefault="008D5299">
      <w:pPr>
        <w:pStyle w:val="Title"/>
      </w:pPr>
      <w:r>
        <w:t>manuscript_v1</w:t>
      </w:r>
    </w:p>
    <w:p w14:paraId="1C96B711" w14:textId="77777777" w:rsidR="00705DA3" w:rsidRDefault="008D5299">
      <w:pPr>
        <w:pStyle w:val="Author"/>
      </w:pPr>
      <w:r>
        <w:t>Nicole White, Rex Parsons, David Borg, Adrian Barnett</w:t>
      </w:r>
    </w:p>
    <w:p w14:paraId="5CF9BD0C" w14:textId="77777777" w:rsidR="00705DA3" w:rsidRDefault="008D5299">
      <w:pPr>
        <w:pStyle w:val="Date"/>
      </w:pPr>
      <w:r>
        <w:t>08/07/2022</w:t>
      </w:r>
    </w:p>
    <w:p w14:paraId="73D66633" w14:textId="77777777" w:rsidR="00705DA3" w:rsidRDefault="008D5299">
      <w:pPr>
        <w:pStyle w:val="Heading1"/>
      </w:pPr>
      <w:bookmarkStart w:id="0" w:name="introduction"/>
      <w:r>
        <w:t>Introduction</w:t>
      </w:r>
      <w:bookmarkEnd w:id="0"/>
    </w:p>
    <w:p w14:paraId="031BA180" w14:textId="77777777" w:rsidR="00705DA3" w:rsidRDefault="008D5299">
      <w:pPr>
        <w:numPr>
          <w:ilvl w:val="0"/>
          <w:numId w:val="2"/>
        </w:numPr>
      </w:pPr>
      <w:r>
        <w:t xml:space="preserve">Systematic review of published clinical prediction models </w:t>
      </w:r>
      <w:proofErr w:type="gramStart"/>
      <w:r>
        <w:t>have</w:t>
      </w:r>
      <w:proofErr w:type="gramEnd"/>
      <w:r>
        <w:t xml:space="preserve"> consistently highlighted poor quality, limited applicability in practice. Examples in COVID-19 (BMJ review), oncology (Dhiman 2022), others</w:t>
      </w:r>
    </w:p>
    <w:p w14:paraId="560F5F6D" w14:textId="77777777" w:rsidR="00705DA3" w:rsidRDefault="008D5299">
      <w:pPr>
        <w:numPr>
          <w:ilvl w:val="0"/>
          <w:numId w:val="2"/>
        </w:numPr>
      </w:pPr>
      <w:r>
        <w:t>It is likely that many clinical prediction models are planned but never published. Source of research waste.</w:t>
      </w:r>
    </w:p>
    <w:p w14:paraId="26CCADB8" w14:textId="6A75B62E" w:rsidR="00705DA3" w:rsidRDefault="008D5299">
      <w:pPr>
        <w:numPr>
          <w:ilvl w:val="0"/>
          <w:numId w:val="2"/>
        </w:numPr>
      </w:pPr>
      <w:del w:id="1" w:author="Adrian Barnett" w:date="2022-07-19T14:55:00Z">
        <w:r w:rsidDel="00766CC8">
          <w:delText xml:space="preserve">One </w:delText>
        </w:r>
      </w:del>
      <w:ins w:id="2" w:author="Adrian Barnett" w:date="2022-07-19T14:55:00Z">
        <w:r w:rsidR="00766CC8">
          <w:t xml:space="preserve">A useful </w:t>
        </w:r>
      </w:ins>
      <w:r>
        <w:t>way to assess research waste from non-publication is to follow-up registered studies aiming to develop and/or validate new or already published prediction model (latter is slightly different point - flesh out later)</w:t>
      </w:r>
    </w:p>
    <w:p w14:paraId="15314383" w14:textId="77777777" w:rsidR="00705DA3" w:rsidRDefault="008D5299">
      <w:pPr>
        <w:numPr>
          <w:ilvl w:val="0"/>
          <w:numId w:val="2"/>
        </w:numPr>
      </w:pPr>
      <w:r>
        <w:t>Other refs: Evaluating the impact of prediction models: lessons learned, challenges, and recommendations</w:t>
      </w:r>
    </w:p>
    <w:p w14:paraId="1DF7C000" w14:textId="77777777" w:rsidR="00705DA3" w:rsidRDefault="008D5299">
      <w:pPr>
        <w:pStyle w:val="Heading1"/>
      </w:pPr>
      <w:bookmarkStart w:id="3" w:name="data-and-methods"/>
      <w:r>
        <w:t>Data and Methods</w:t>
      </w:r>
      <w:bookmarkEnd w:id="3"/>
    </w:p>
    <w:p w14:paraId="448D7772" w14:textId="77777777" w:rsidR="00705DA3" w:rsidRDefault="008D5299">
      <w:pPr>
        <w:pStyle w:val="FirstParagraph"/>
      </w:pPr>
      <w:r>
        <w:t>Clinicaltrials.gov is an online database designed to improve access to information about planned, ongoing and completed clinical studies. The database was launched in 2000 by the National Institute of Health’s National Library of Medicine, in response to United States legislation mandating the registration of funded clinical trials. Since then, over 420,000 studies have been registered, comprising both interventional and observational studies from 221 countries (</w:t>
      </w:r>
      <w:hyperlink r:id="rId7">
        <w:r>
          <w:rPr>
            <w:rStyle w:val="Hyperlink"/>
          </w:rPr>
          <w:t>https://www.clinicaltrials.gov/</w:t>
        </w:r>
      </w:hyperlink>
      <w:r>
        <w:t>; last viewed: 8 July 2022).</w:t>
      </w:r>
    </w:p>
    <w:p w14:paraId="022C3A24" w14:textId="77777777" w:rsidR="00705DA3" w:rsidRDefault="008D5299">
      <w:pPr>
        <w:pStyle w:val="BodyText"/>
      </w:pPr>
      <w:r>
        <w:t xml:space="preserve">Study registration is completed by a nominated study investigator using a </w:t>
      </w:r>
      <w:proofErr w:type="spellStart"/>
      <w:r>
        <w:t>standardised</w:t>
      </w:r>
      <w:proofErr w:type="spellEnd"/>
      <w:r>
        <w:t xml:space="preserve"> template. </w:t>
      </w:r>
      <w:commentRangeStart w:id="4"/>
      <w:r>
        <w:t>Compulsory fields cover the disease or condition of interest, planned commencement and end dates, study type and study design details including interventions (if any), outcomes measures and planned sample size. Additional information on participant recruitment, funding and regulatory oversight is also required.</w:t>
      </w:r>
      <w:commentRangeEnd w:id="4"/>
      <w:r w:rsidR="00766CC8">
        <w:rPr>
          <w:rStyle w:val="CommentReference"/>
        </w:rPr>
        <w:commentReference w:id="4"/>
      </w:r>
      <w:r>
        <w:t xml:space="preserve"> A statistical analysis plan is not required at the time of </w:t>
      </w:r>
      <w:proofErr w:type="gramStart"/>
      <w:r>
        <w:t>registration, but</w:t>
      </w:r>
      <w:proofErr w:type="gramEnd"/>
      <w:r>
        <w:t xml:space="preserve"> can be included as part of an optional detailed summary. Study records can be updated at any time up until project completion, including providing details of resulting publications.</w:t>
      </w:r>
    </w:p>
    <w:p w14:paraId="75BF35DD" w14:textId="77777777" w:rsidR="00705DA3" w:rsidRDefault="008D5299">
      <w:pPr>
        <w:pStyle w:val="BodyText"/>
      </w:pPr>
      <w:r>
        <w:t xml:space="preserve">For this analysis, we identified and </w:t>
      </w:r>
      <w:proofErr w:type="spellStart"/>
      <w:r>
        <w:t>analysed</w:t>
      </w:r>
      <w:proofErr w:type="spellEnd"/>
      <w:r>
        <w:t xml:space="preserve"> outcomes of registered studies that planned to develop or validate a clinical prediction model (data downloaded on 3 March 2022). A clinical prediction model was defined as any </w:t>
      </w:r>
      <w:commentRangeStart w:id="5"/>
      <w:r>
        <w:t xml:space="preserve">multivariable </w:t>
      </w:r>
      <w:commentRangeEnd w:id="5"/>
      <w:r w:rsidR="00766CC8">
        <w:rPr>
          <w:rStyle w:val="CommentReference"/>
        </w:rPr>
        <w:commentReference w:id="5"/>
      </w:r>
      <w:r>
        <w:t xml:space="preserve">model designed to </w:t>
      </w:r>
      <w:commentRangeStart w:id="6"/>
      <w:r>
        <w:t xml:space="preserve">estimate </w:t>
      </w:r>
      <w:commentRangeEnd w:id="6"/>
      <w:r w:rsidR="00766CC8">
        <w:rPr>
          <w:rStyle w:val="CommentReference"/>
        </w:rPr>
        <w:commentReference w:id="6"/>
      </w:r>
      <w:r>
        <w:t xml:space="preserve">the individual-level risk of being diagnosed with a single disease or health condition </w:t>
      </w:r>
      <w:r>
        <w:lastRenderedPageBreak/>
        <w:t>(diagnostic model) or experiencing a future health-related outcome following diagnosis (prognostic model) (Hemingway et al. (2013))</w:t>
      </w:r>
      <w:commentRangeStart w:id="7"/>
      <w:r>
        <w:t>.</w:t>
      </w:r>
      <w:commentRangeEnd w:id="7"/>
      <w:r w:rsidR="00C64FC2">
        <w:rPr>
          <w:rStyle w:val="CommentReference"/>
        </w:rPr>
        <w:commentReference w:id="7"/>
      </w:r>
      <w:r>
        <w:t xml:space="preserve"> Future outcomes considered by prognostic models included both pre-defined clinical endpoints, such as treatment response and mortality, and measures of an individual’s health state following diagnosis, such as health-related quality of life.</w:t>
      </w:r>
    </w:p>
    <w:p w14:paraId="438267BB" w14:textId="77777777" w:rsidR="00705DA3" w:rsidRDefault="008D5299">
      <w:pPr>
        <w:pStyle w:val="BodyText"/>
      </w:pPr>
      <w:r>
        <w:t xml:space="preserve">All records classified as observational study designs were included. All other study types were excluded [need to provide rationale here </w:t>
      </w:r>
      <w:commentRangeStart w:id="8"/>
      <w:r>
        <w:t>for excluding RCTS</w:t>
      </w:r>
      <w:commentRangeEnd w:id="8"/>
      <w:r w:rsidR="00C64FC2">
        <w:rPr>
          <w:rStyle w:val="CommentReference"/>
        </w:rPr>
        <w:commentReference w:id="8"/>
      </w:r>
      <w:r>
        <w:t xml:space="preserve">]. Dependent variables could be defined as a binary, continuous or time-to-event outcome. No restrictions were placed on model data sources or choice of independent variables, provided variables were defined at the individual level </w:t>
      </w:r>
      <w:commentRangeStart w:id="9"/>
      <w:r>
        <w:t xml:space="preserve">and at least </w:t>
      </w:r>
      <w:commentRangeStart w:id="10"/>
      <w:r>
        <w:t xml:space="preserve">two variables </w:t>
      </w:r>
      <w:commentRangeEnd w:id="10"/>
      <w:r w:rsidR="009B1606">
        <w:rPr>
          <w:rStyle w:val="CommentReference"/>
        </w:rPr>
        <w:commentReference w:id="10"/>
      </w:r>
      <w:r>
        <w:t>were planned for inclusion in the proposed model</w:t>
      </w:r>
      <w:commentRangeEnd w:id="9"/>
      <w:r w:rsidR="00C64FC2">
        <w:rPr>
          <w:rStyle w:val="CommentReference"/>
        </w:rPr>
        <w:commentReference w:id="9"/>
      </w:r>
      <w:r>
        <w:t>. This meant that independent variables could take the form of patient-level characteristics (e.g., demographics, clinical parameters) or processed features (</w:t>
      </w:r>
      <w:proofErr w:type="spellStart"/>
      <w:r>
        <w:t>e.g</w:t>
      </w:r>
      <w:proofErr w:type="spellEnd"/>
      <w:r>
        <w:t>, extracted from images).</w:t>
      </w:r>
    </w:p>
    <w:p w14:paraId="7CD258DB" w14:textId="09C3522F" w:rsidR="00705DA3" w:rsidRDefault="008D5299">
      <w:pPr>
        <w:pStyle w:val="BodyText"/>
      </w:pPr>
      <w:r>
        <w:t xml:space="preserve">Eligible studies proposed a clinical prediction model as the primary study objective, or as an objective within a larger study. Studies </w:t>
      </w:r>
      <w:ins w:id="11" w:author="Adrian Barnett" w:date="2022-07-19T15:04:00Z">
        <w:r w:rsidR="00C64FC2">
          <w:t>were excluded if they</w:t>
        </w:r>
      </w:ins>
      <w:del w:id="12" w:author="Adrian Barnett" w:date="2022-07-19T15:04:00Z">
        <w:r w:rsidDel="00C64FC2">
          <w:delText>that</w:delText>
        </w:r>
      </w:del>
      <w:r>
        <w:t xml:space="preserve"> planned to identify or validate independent risk factors associated with outcomes without mention of developing a subsequent prediction model</w:t>
      </w:r>
      <w:del w:id="13" w:author="Adrian Barnett" w:date="2022-07-19T15:04:00Z">
        <w:r w:rsidDel="00C64FC2">
          <w:delText xml:space="preserve"> were excluded</w:delText>
        </w:r>
      </w:del>
      <w:r>
        <w:t>.</w:t>
      </w:r>
    </w:p>
    <w:p w14:paraId="2CA7C74A" w14:textId="2C90935D" w:rsidR="00705DA3" w:rsidRDefault="008D5299">
      <w:pPr>
        <w:pStyle w:val="BodyText"/>
      </w:pPr>
      <w:r>
        <w:t xml:space="preserve">All study records posted on clinicaltrials.gov until 3 March 2022 were downloaded in XML for analysis (n = xxx). Relevant studies were identified over two stages. In the first stage, we scanned study record fields for keywords reflecting approaches to clinical prediction modelling and their application to diagnosis and prognosis (Table here - search terms + fields searched). Matching studies were then manually screened for eligibility using the web application </w:t>
      </w:r>
      <w:proofErr w:type="spellStart"/>
      <w:r>
        <w:t>rayyan</w:t>
      </w:r>
      <w:proofErr w:type="spellEnd"/>
      <w:ins w:id="14" w:author="Adrian Barnett" w:date="2022-07-19T15:05:00Z">
        <w:r w:rsidR="002B632C">
          <w:t xml:space="preserve"> (version </w:t>
        </w:r>
        <w:proofErr w:type="spellStart"/>
        <w:r w:rsidR="002B632C">
          <w:t>x.x</w:t>
        </w:r>
        <w:proofErr w:type="spellEnd"/>
        <w:r w:rsidR="002B632C">
          <w:t>)</w:t>
        </w:r>
      </w:ins>
      <w:r>
        <w:t xml:space="preserve">. </w:t>
      </w:r>
      <w:commentRangeStart w:id="15"/>
      <w:r>
        <w:t>All studies were independently reviewed by at least two study authors</w:t>
      </w:r>
      <w:commentRangeEnd w:id="15"/>
      <w:r w:rsidR="009B1606">
        <w:rPr>
          <w:rStyle w:val="CommentReference"/>
        </w:rPr>
        <w:commentReference w:id="15"/>
      </w:r>
      <w:r>
        <w:t>.</w:t>
      </w:r>
    </w:p>
    <w:p w14:paraId="3B9533EE" w14:textId="77777777" w:rsidR="00705DA3" w:rsidRDefault="008D5299">
      <w:pPr>
        <w:pStyle w:val="Compact"/>
        <w:numPr>
          <w:ilvl w:val="0"/>
          <w:numId w:val="3"/>
        </w:numPr>
      </w:pPr>
      <w:r>
        <w:t xml:space="preserve">As table: Search terms </w:t>
      </w:r>
      <w:proofErr w:type="spellStart"/>
      <w:proofErr w:type="gramStart"/>
      <w:r>
        <w:t>were:“</w:t>
      </w:r>
      <w:proofErr w:type="gramEnd"/>
      <w:r>
        <w:t>machine</w:t>
      </w:r>
      <w:proofErr w:type="spellEnd"/>
      <w:r>
        <w:t xml:space="preserve"> </w:t>
      </w:r>
      <w:proofErr w:type="spellStart"/>
      <w:r>
        <w:t>learning”,“artificial</w:t>
      </w:r>
      <w:proofErr w:type="spellEnd"/>
      <w:r>
        <w:t xml:space="preserve"> </w:t>
      </w:r>
      <w:proofErr w:type="spellStart"/>
      <w:r>
        <w:t>intelligence”,“deep</w:t>
      </w:r>
      <w:proofErr w:type="spellEnd"/>
      <w:r>
        <w:t xml:space="preserve"> learning”, “prediction </w:t>
      </w:r>
      <w:proofErr w:type="spellStart"/>
      <w:r>
        <w:t>model”,“predictive</w:t>
      </w:r>
      <w:proofErr w:type="spellEnd"/>
      <w:r>
        <w:t xml:space="preserve"> </w:t>
      </w:r>
      <w:proofErr w:type="spellStart"/>
      <w:r>
        <w:t>model”,“prediction</w:t>
      </w:r>
      <w:proofErr w:type="spellEnd"/>
      <w:r>
        <w:t xml:space="preserve"> </w:t>
      </w:r>
      <w:proofErr w:type="spellStart"/>
      <w:r>
        <w:t>score”,“predictive</w:t>
      </w:r>
      <w:proofErr w:type="spellEnd"/>
      <w:r>
        <w:t xml:space="preserve"> score”, “warning </w:t>
      </w:r>
      <w:proofErr w:type="spellStart"/>
      <w:r>
        <w:t>score”,“risk</w:t>
      </w:r>
      <w:proofErr w:type="spellEnd"/>
      <w:r>
        <w:t xml:space="preserve"> </w:t>
      </w:r>
      <w:proofErr w:type="spellStart"/>
      <w:r>
        <w:t>score”,“risk</w:t>
      </w:r>
      <w:proofErr w:type="spellEnd"/>
      <w:r>
        <w:t xml:space="preserve"> prediction”, “prognostic </w:t>
      </w:r>
      <w:proofErr w:type="spellStart"/>
      <w:r>
        <w:t>model”,“diagnostic</w:t>
      </w:r>
      <w:proofErr w:type="spellEnd"/>
      <w:r>
        <w:t xml:space="preserve"> model”</w:t>
      </w:r>
    </w:p>
    <w:p w14:paraId="65F60754" w14:textId="77777777" w:rsidR="00705DA3" w:rsidRDefault="008D5299">
      <w:pPr>
        <w:pStyle w:val="CaptionedFigure"/>
      </w:pPr>
      <w:r>
        <w:rPr>
          <w:noProof/>
        </w:rPr>
        <w:lastRenderedPageBreak/>
        <w:drawing>
          <wp:inline distT="0" distB="0" distL="0" distR="0" wp14:anchorId="6DD746A9" wp14:editId="76BEC484">
            <wp:extent cx="5334000" cy="5219651"/>
            <wp:effectExtent l="0" t="0" r="0" b="0"/>
            <wp:docPr id="1" name="Picture" descr="Flowchart note pretend numbers and fix typos!"/>
            <wp:cNvGraphicFramePr/>
            <a:graphic xmlns:a="http://schemas.openxmlformats.org/drawingml/2006/main">
              <a:graphicData uri="http://schemas.openxmlformats.org/drawingml/2006/picture">
                <pic:pic xmlns:pic="http://schemas.openxmlformats.org/drawingml/2006/picture">
                  <pic:nvPicPr>
                    <pic:cNvPr id="0" name="Picture" descr="figures/flowchart.jpeg"/>
                    <pic:cNvPicPr>
                      <a:picLocks noChangeAspect="1" noChangeArrowheads="1"/>
                    </pic:cNvPicPr>
                  </pic:nvPicPr>
                  <pic:blipFill>
                    <a:blip r:embed="rId12"/>
                    <a:stretch>
                      <a:fillRect/>
                    </a:stretch>
                  </pic:blipFill>
                  <pic:spPr bwMode="auto">
                    <a:xfrm>
                      <a:off x="0" y="0"/>
                      <a:ext cx="5334000" cy="5219651"/>
                    </a:xfrm>
                    <a:prstGeom prst="rect">
                      <a:avLst/>
                    </a:prstGeom>
                    <a:noFill/>
                    <a:ln w="9525">
                      <a:noFill/>
                      <a:headEnd/>
                      <a:tailEnd/>
                    </a:ln>
                  </pic:spPr>
                </pic:pic>
              </a:graphicData>
            </a:graphic>
          </wp:inline>
        </w:drawing>
      </w:r>
    </w:p>
    <w:p w14:paraId="2A840180" w14:textId="77777777" w:rsidR="00705DA3" w:rsidRDefault="008D5299">
      <w:pPr>
        <w:pStyle w:val="ImageCaption"/>
      </w:pPr>
      <w:commentRangeStart w:id="16"/>
      <w:r>
        <w:t xml:space="preserve">Flowchart </w:t>
      </w:r>
      <w:commentRangeEnd w:id="16"/>
      <w:r w:rsidR="009B1606">
        <w:rPr>
          <w:rStyle w:val="CommentReference"/>
          <w:i w:val="0"/>
        </w:rPr>
        <w:commentReference w:id="16"/>
      </w:r>
      <w:r>
        <w:t>note pretend numbers and fix typos!</w:t>
      </w:r>
    </w:p>
    <w:p w14:paraId="253A5921" w14:textId="77777777" w:rsidR="00705DA3" w:rsidRDefault="008D5299">
      <w:pPr>
        <w:pStyle w:val="CaptionedFigure"/>
      </w:pPr>
      <w:r>
        <w:rPr>
          <w:noProof/>
        </w:rPr>
        <w:lastRenderedPageBreak/>
        <w:drawing>
          <wp:inline distT="0" distB="0" distL="0" distR="0" wp14:anchorId="0F85F75D" wp14:editId="216F648F">
            <wp:extent cx="5334000" cy="3200400"/>
            <wp:effectExtent l="0" t="0" r="0" b="0"/>
            <wp:docPr id="2" name="Picture" descr="Records screened. add included studies as a different colour"/>
            <wp:cNvGraphicFramePr/>
            <a:graphic xmlns:a="http://schemas.openxmlformats.org/drawingml/2006/main">
              <a:graphicData uri="http://schemas.openxmlformats.org/drawingml/2006/picture">
                <pic:pic xmlns:pic="http://schemas.openxmlformats.org/drawingml/2006/picture">
                  <pic:nvPicPr>
                    <pic:cNvPr id="0" name="Picture" descr="figures/screened_records.png"/>
                    <pic:cNvPicPr>
                      <a:picLocks noChangeAspect="1" noChangeArrowheads="1"/>
                    </pic:cNvPicPr>
                  </pic:nvPicPr>
                  <pic:blipFill>
                    <a:blip r:embed="rId13"/>
                    <a:stretch>
                      <a:fillRect/>
                    </a:stretch>
                  </pic:blipFill>
                  <pic:spPr bwMode="auto">
                    <a:xfrm>
                      <a:off x="0" y="0"/>
                      <a:ext cx="5334000" cy="3200400"/>
                    </a:xfrm>
                    <a:prstGeom prst="rect">
                      <a:avLst/>
                    </a:prstGeom>
                    <a:noFill/>
                    <a:ln w="9525">
                      <a:noFill/>
                      <a:headEnd/>
                      <a:tailEnd/>
                    </a:ln>
                  </pic:spPr>
                </pic:pic>
              </a:graphicData>
            </a:graphic>
          </wp:inline>
        </w:drawing>
      </w:r>
    </w:p>
    <w:p w14:paraId="4A7A015B" w14:textId="77777777" w:rsidR="00705DA3" w:rsidRDefault="008D5299">
      <w:pPr>
        <w:pStyle w:val="ImageCaption"/>
      </w:pPr>
      <w:commentRangeStart w:id="17"/>
      <w:r>
        <w:t xml:space="preserve">Records </w:t>
      </w:r>
      <w:commentRangeEnd w:id="17"/>
      <w:r w:rsidR="009B1606">
        <w:rPr>
          <w:rStyle w:val="CommentReference"/>
          <w:i w:val="0"/>
        </w:rPr>
        <w:commentReference w:id="17"/>
      </w:r>
      <w:r>
        <w:t xml:space="preserve">screened. add included studies as a different </w:t>
      </w:r>
      <w:proofErr w:type="spellStart"/>
      <w:r>
        <w:t>colour</w:t>
      </w:r>
      <w:proofErr w:type="spellEnd"/>
    </w:p>
    <w:p w14:paraId="4592ED01" w14:textId="77777777" w:rsidR="00705DA3" w:rsidRDefault="008D5299">
      <w:pPr>
        <w:pStyle w:val="Heading2"/>
      </w:pPr>
      <w:bookmarkStart w:id="18" w:name="analysis"/>
      <w:r>
        <w:t>Analysis</w:t>
      </w:r>
      <w:bookmarkEnd w:id="18"/>
    </w:p>
    <w:p w14:paraId="309B1D40" w14:textId="77777777" w:rsidR="00705DA3" w:rsidRDefault="008D5299">
      <w:pPr>
        <w:pStyle w:val="Compact"/>
        <w:numPr>
          <w:ilvl w:val="0"/>
          <w:numId w:val="4"/>
        </w:numPr>
      </w:pPr>
      <w:r>
        <w:t xml:space="preserve">Study </w:t>
      </w:r>
      <w:proofErr w:type="gramStart"/>
      <w:r>
        <w:t>status;</w:t>
      </w:r>
      <w:proofErr w:type="gramEnd"/>
      <w:r>
        <w:t xml:space="preserve"> all identified studies, possibly compared with random sample of observational studies that don’t return match to search terms?</w:t>
      </w:r>
    </w:p>
    <w:p w14:paraId="49BDEA94" w14:textId="77777777" w:rsidR="00705DA3" w:rsidRDefault="008D5299">
      <w:pPr>
        <w:pStyle w:val="Compact"/>
        <w:numPr>
          <w:ilvl w:val="0"/>
          <w:numId w:val="4"/>
        </w:numPr>
      </w:pPr>
      <w:r>
        <w:t>Sample size history for final sample</w:t>
      </w:r>
    </w:p>
    <w:p w14:paraId="15DD10CD" w14:textId="77777777" w:rsidR="00705DA3" w:rsidRDefault="008D5299">
      <w:pPr>
        <w:pStyle w:val="Compact"/>
        <w:numPr>
          <w:ilvl w:val="0"/>
          <w:numId w:val="4"/>
        </w:numPr>
      </w:pPr>
      <w:r>
        <w:t>Frequency of targeted keywords (</w:t>
      </w:r>
      <w:proofErr w:type="spellStart"/>
      <w:r>
        <w:t>e.g</w:t>
      </w:r>
      <w:proofErr w:type="spellEnd"/>
      <w:r>
        <w:t xml:space="preserve">, </w:t>
      </w:r>
      <w:proofErr w:type="gramStart"/>
      <w:r>
        <w:t>(.*</w:t>
      </w:r>
      <w:proofErr w:type="gramEnd"/>
      <w:r>
        <w:t>)validation, TRIPOD)</w:t>
      </w:r>
    </w:p>
    <w:p w14:paraId="5CDA4490" w14:textId="12685795" w:rsidR="00705DA3" w:rsidRDefault="008D5299">
      <w:pPr>
        <w:pStyle w:val="Compact"/>
        <w:numPr>
          <w:ilvl w:val="0"/>
          <w:numId w:val="4"/>
        </w:numPr>
      </w:pPr>
      <w:r>
        <w:t xml:space="preserve">Links to </w:t>
      </w:r>
      <w:ins w:id="19" w:author="Adrian Barnett" w:date="2022-07-19T15:05:00Z">
        <w:r w:rsidR="002B632C">
          <w:t xml:space="preserve">subsequent </w:t>
        </w:r>
      </w:ins>
      <w:r>
        <w:t>publications using python tool (Rex to lead)</w:t>
      </w:r>
    </w:p>
    <w:p w14:paraId="3C853C14" w14:textId="77777777" w:rsidR="00705DA3" w:rsidRDefault="008D5299">
      <w:pPr>
        <w:pStyle w:val="Heading1"/>
      </w:pPr>
      <w:bookmarkStart w:id="20" w:name="references"/>
      <w:r>
        <w:t>References</w:t>
      </w:r>
      <w:bookmarkEnd w:id="20"/>
    </w:p>
    <w:p w14:paraId="5E5E9717" w14:textId="77777777" w:rsidR="00705DA3" w:rsidRDefault="008D5299">
      <w:pPr>
        <w:pStyle w:val="Bibliography"/>
      </w:pPr>
      <w:bookmarkStart w:id="21" w:name="ref-hemingway2013"/>
      <w:bookmarkStart w:id="22" w:name="refs"/>
      <w:r>
        <w:t xml:space="preserve">Hemingway, Harry, Peter Croft, Pablo </w:t>
      </w:r>
      <w:proofErr w:type="spellStart"/>
      <w:r>
        <w:t>Perel</w:t>
      </w:r>
      <w:proofErr w:type="spellEnd"/>
      <w:r>
        <w:t xml:space="preserve">, Jill A Hayden, Keith Abrams, Adam </w:t>
      </w:r>
      <w:proofErr w:type="spellStart"/>
      <w:r>
        <w:t>Timmis</w:t>
      </w:r>
      <w:proofErr w:type="spellEnd"/>
      <w:r>
        <w:t xml:space="preserve">, Andrew Briggs, et al. 2013. “Prognosis Research Strategy (Progress) 1: A Framework for Researching Clinical Outcomes.” </w:t>
      </w:r>
      <w:proofErr w:type="spellStart"/>
      <w:r>
        <w:rPr>
          <w:i/>
        </w:rPr>
        <w:t>Bmj</w:t>
      </w:r>
      <w:proofErr w:type="spellEnd"/>
      <w:r>
        <w:t xml:space="preserve"> 346.</w:t>
      </w:r>
      <w:bookmarkEnd w:id="21"/>
      <w:bookmarkEnd w:id="22"/>
    </w:p>
    <w:sectPr w:rsidR="00705DA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drian Barnett" w:date="2022-07-19T14:57:00Z" w:initials="AB">
    <w:p w14:paraId="7C317397" w14:textId="77777777" w:rsidR="00766CC8" w:rsidRDefault="00766CC8" w:rsidP="00B70469">
      <w:pPr>
        <w:pStyle w:val="CommentText"/>
      </w:pPr>
      <w:r>
        <w:rPr>
          <w:rStyle w:val="CommentReference"/>
        </w:rPr>
        <w:annotationRef/>
      </w:r>
      <w:r>
        <w:t xml:space="preserve">Could maybe use a separate box that describes the relevant fields rather than this long list in the text. </w:t>
      </w:r>
    </w:p>
  </w:comment>
  <w:comment w:id="5" w:author="Adrian Barnett" w:date="2022-07-19T14:58:00Z" w:initials="AB">
    <w:p w14:paraId="7CBC63CB" w14:textId="77777777" w:rsidR="00766CC8" w:rsidRDefault="00766CC8" w:rsidP="00D475D1">
      <w:pPr>
        <w:pStyle w:val="CommentText"/>
      </w:pPr>
      <w:r>
        <w:rPr>
          <w:rStyle w:val="CommentReference"/>
        </w:rPr>
        <w:annotationRef/>
      </w:r>
      <w:r>
        <w:t>Could be single variable? Rare, but possible</w:t>
      </w:r>
    </w:p>
  </w:comment>
  <w:comment w:id="6" w:author="Adrian Barnett" w:date="2022-07-19T14:59:00Z" w:initials="AB">
    <w:p w14:paraId="3EC08E1D" w14:textId="77777777" w:rsidR="00C64FC2" w:rsidRDefault="00766CC8" w:rsidP="00105A75">
      <w:pPr>
        <w:pStyle w:val="CommentText"/>
      </w:pPr>
      <w:r>
        <w:rPr>
          <w:rStyle w:val="CommentReference"/>
        </w:rPr>
        <w:annotationRef/>
      </w:r>
      <w:r w:rsidR="00C64FC2">
        <w:t>Should this be "categorise". That's what I've been focusing on. I don't think the focus for most models is to give a probability, rather they want a category (e.g., diseased / healthy).</w:t>
      </w:r>
    </w:p>
  </w:comment>
  <w:comment w:id="7" w:author="Adrian Barnett" w:date="2022-07-19T15:00:00Z" w:initials="AB">
    <w:p w14:paraId="3FF34739" w14:textId="663F78A9" w:rsidR="00C64FC2" w:rsidRDefault="00C64FC2" w:rsidP="0057216F">
      <w:pPr>
        <w:pStyle w:val="CommentText"/>
      </w:pPr>
      <w:r>
        <w:rPr>
          <w:rStyle w:val="CommentReference"/>
        </w:rPr>
        <w:annotationRef/>
      </w:r>
      <w:r>
        <w:t xml:space="preserve">I would add a specific example here, e.g., predicting 30-day mortality at hospital admission. And could split the previous sentence and then give separate examples of diagnostic and prognostic models. </w:t>
      </w:r>
    </w:p>
  </w:comment>
  <w:comment w:id="8" w:author="Adrian Barnett" w:date="2022-07-19T15:02:00Z" w:initials="AB">
    <w:p w14:paraId="476956FB" w14:textId="77777777" w:rsidR="00C64FC2" w:rsidRDefault="00C64FC2" w:rsidP="00AF7F58">
      <w:pPr>
        <w:pStyle w:val="CommentText"/>
      </w:pPr>
      <w:r>
        <w:rPr>
          <w:rStyle w:val="CommentReference"/>
        </w:rPr>
        <w:annotationRef/>
      </w:r>
      <w:r>
        <w:t>Will need to say in limitations that we could have excluded prediction models that were a secondary aim of a trial.</w:t>
      </w:r>
    </w:p>
  </w:comment>
  <w:comment w:id="10" w:author="David Borg" w:date="2022-07-25T20:59:00Z" w:initials="DB">
    <w:p w14:paraId="0BF256B7" w14:textId="77777777" w:rsidR="009B1606" w:rsidRDefault="009B1606" w:rsidP="00546A77">
      <w:r>
        <w:rPr>
          <w:rStyle w:val="CommentReference"/>
        </w:rPr>
        <w:annotationRef/>
      </w:r>
      <w:r>
        <w:rPr>
          <w:sz w:val="20"/>
          <w:szCs w:val="20"/>
        </w:rPr>
        <w:t>Is this just two variables, or two ‘types’ of variables? Where types = demographic, injury related, imaging results, etc.</w:t>
      </w:r>
    </w:p>
  </w:comment>
  <w:comment w:id="9" w:author="Adrian Barnett" w:date="2022-07-19T15:03:00Z" w:initials="AB">
    <w:p w14:paraId="6C670D92" w14:textId="6AB56ECA" w:rsidR="00C64FC2" w:rsidRDefault="00C64FC2" w:rsidP="000B0B93">
      <w:pPr>
        <w:pStyle w:val="CommentText"/>
      </w:pPr>
      <w:r>
        <w:rPr>
          <w:rStyle w:val="CommentReference"/>
        </w:rPr>
        <w:annotationRef/>
      </w:r>
      <w:r>
        <w:t>See previous comment. I haven't been checking this!</w:t>
      </w:r>
    </w:p>
  </w:comment>
  <w:comment w:id="15" w:author="David Borg" w:date="2022-07-25T20:57:00Z" w:initials="DB">
    <w:p w14:paraId="7BB20BE6" w14:textId="77777777" w:rsidR="009B1606" w:rsidRDefault="009B1606" w:rsidP="003955F3">
      <w:r>
        <w:rPr>
          <w:rStyle w:val="CommentReference"/>
        </w:rPr>
        <w:annotationRef/>
      </w:r>
      <w:r>
        <w:rPr>
          <w:sz w:val="20"/>
          <w:szCs w:val="20"/>
        </w:rPr>
        <w:t>Does Ryyan let us keep track of the agreement between reviewers? We could add it here. It might not be great!</w:t>
      </w:r>
    </w:p>
  </w:comment>
  <w:comment w:id="16" w:author="David Borg" w:date="2022-07-25T20:56:00Z" w:initials="DB">
    <w:p w14:paraId="67F4709A" w14:textId="18FBC7F1" w:rsidR="009B1606" w:rsidRDefault="009B1606" w:rsidP="00594374">
      <w:r>
        <w:rPr>
          <w:rStyle w:val="CommentReference"/>
        </w:rPr>
        <w:annotationRef/>
      </w:r>
      <w:r>
        <w:rPr>
          <w:sz w:val="20"/>
          <w:szCs w:val="20"/>
        </w:rPr>
        <w:t xml:space="preserve">Not that there is anything wrong with the flow chart, but flagging that I came across this chart builder which looks pretty handy: </w:t>
      </w:r>
      <w:hyperlink r:id="rId1" w:history="1">
        <w:r w:rsidRPr="00594374">
          <w:rPr>
            <w:rStyle w:val="Hyperlink"/>
            <w:sz w:val="20"/>
            <w:szCs w:val="20"/>
          </w:rPr>
          <w:t>https://app.diagrams.net/</w:t>
        </w:r>
      </w:hyperlink>
    </w:p>
    <w:p w14:paraId="2790B83C" w14:textId="77777777" w:rsidR="009B1606" w:rsidRDefault="009B1606" w:rsidP="00594374"/>
    <w:p w14:paraId="50189733" w14:textId="77777777" w:rsidR="009B1606" w:rsidRDefault="009B1606" w:rsidP="00594374">
      <w:r>
        <w:rPr>
          <w:sz w:val="20"/>
          <w:szCs w:val="20"/>
        </w:rPr>
        <w:t>Obviously its requires manual input, but I’d be happy to put something together if you want.</w:t>
      </w:r>
    </w:p>
  </w:comment>
  <w:comment w:id="17" w:author="David Borg" w:date="2022-07-25T20:59:00Z" w:initials="DB">
    <w:p w14:paraId="1216DE8C" w14:textId="77777777" w:rsidR="009B1606" w:rsidRDefault="009B1606" w:rsidP="00B4588F">
      <w:r>
        <w:rPr>
          <w:rStyle w:val="CommentReference"/>
        </w:rPr>
        <w:annotationRef/>
      </w:r>
      <w:r>
        <w:rPr>
          <w:sz w:val="20"/>
          <w:szCs w:val="20"/>
        </w:rPr>
        <w:t>Woah!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17397" w15:done="0"/>
  <w15:commentEx w15:paraId="7CBC63CB" w15:done="0"/>
  <w15:commentEx w15:paraId="3EC08E1D" w15:done="0"/>
  <w15:commentEx w15:paraId="3FF34739" w15:done="0"/>
  <w15:commentEx w15:paraId="476956FB" w15:done="0"/>
  <w15:commentEx w15:paraId="0BF256B7" w15:done="0"/>
  <w15:commentEx w15:paraId="6C670D92" w15:done="0"/>
  <w15:commentEx w15:paraId="7BB20BE6" w15:done="0"/>
  <w15:commentEx w15:paraId="50189733" w15:done="0"/>
  <w15:commentEx w15:paraId="1216DE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44E0" w16cex:dateUtc="2022-07-19T04:57:00Z"/>
  <w16cex:commentExtensible w16cex:durableId="26814507" w16cex:dateUtc="2022-07-19T04:58:00Z"/>
  <w16cex:commentExtensible w16cex:durableId="2681453B" w16cex:dateUtc="2022-07-19T04:59:00Z"/>
  <w16cex:commentExtensible w16cex:durableId="26814572" w16cex:dateUtc="2022-07-19T05:00:00Z"/>
  <w16cex:commentExtensible w16cex:durableId="26814609" w16cex:dateUtc="2022-07-19T05:02:00Z"/>
  <w16cex:commentExtensible w16cex:durableId="26898294" w16cex:dateUtc="2022-07-25T10:59:00Z"/>
  <w16cex:commentExtensible w16cex:durableId="26814639" w16cex:dateUtc="2022-07-19T05:03:00Z"/>
  <w16cex:commentExtensible w16cex:durableId="2689823D" w16cex:dateUtc="2022-07-25T10:57:00Z"/>
  <w16cex:commentExtensible w16cex:durableId="268981F6" w16cex:dateUtc="2022-07-25T10:56:00Z"/>
  <w16cex:commentExtensible w16cex:durableId="268982A4" w16cex:dateUtc="2022-07-25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17397" w16cid:durableId="268144E0"/>
  <w16cid:commentId w16cid:paraId="7CBC63CB" w16cid:durableId="26814507"/>
  <w16cid:commentId w16cid:paraId="3EC08E1D" w16cid:durableId="2681453B"/>
  <w16cid:commentId w16cid:paraId="3FF34739" w16cid:durableId="26814572"/>
  <w16cid:commentId w16cid:paraId="476956FB" w16cid:durableId="26814609"/>
  <w16cid:commentId w16cid:paraId="0BF256B7" w16cid:durableId="26898294"/>
  <w16cid:commentId w16cid:paraId="6C670D92" w16cid:durableId="26814639"/>
  <w16cid:commentId w16cid:paraId="7BB20BE6" w16cid:durableId="2689823D"/>
  <w16cid:commentId w16cid:paraId="50189733" w16cid:durableId="268981F6"/>
  <w16cid:commentId w16cid:paraId="1216DE8C" w16cid:durableId="268982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5DE70" w14:textId="77777777" w:rsidR="00862915" w:rsidRDefault="00862915">
      <w:pPr>
        <w:spacing w:after="0"/>
      </w:pPr>
      <w:r>
        <w:separator/>
      </w:r>
    </w:p>
  </w:endnote>
  <w:endnote w:type="continuationSeparator" w:id="0">
    <w:p w14:paraId="3591A7DC" w14:textId="77777777" w:rsidR="00862915" w:rsidRDefault="00862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EA8DF" w14:textId="77777777" w:rsidR="00862915" w:rsidRDefault="00862915">
      <w:r>
        <w:separator/>
      </w:r>
    </w:p>
  </w:footnote>
  <w:footnote w:type="continuationSeparator" w:id="0">
    <w:p w14:paraId="6A4A35D5" w14:textId="77777777" w:rsidR="00862915" w:rsidRDefault="00862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1DAD1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0A821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6559607">
    <w:abstractNumId w:val="1"/>
  </w:num>
  <w:num w:numId="2" w16cid:durableId="2111192624">
    <w:abstractNumId w:val="0"/>
  </w:num>
  <w:num w:numId="3" w16cid:durableId="743719941">
    <w:abstractNumId w:val="0"/>
  </w:num>
  <w:num w:numId="4" w16cid:durableId="16616883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Barnett">
    <w15:presenceInfo w15:providerId="AD" w15:userId="S::barnetta@qut.edu.au::021b6430-1d24-405d-b412-0e2413eb99c5"/>
  </w15:person>
  <w15:person w15:author="David Borg">
    <w15:presenceInfo w15:providerId="AD" w15:userId="S::borgdn@qut.edu.au::2e1c754c-a39d-4776-8d6c-cf7b476e0f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632C"/>
    <w:rsid w:val="004E29B3"/>
    <w:rsid w:val="005639CB"/>
    <w:rsid w:val="00590D07"/>
    <w:rsid w:val="00705DA3"/>
    <w:rsid w:val="00766CC8"/>
    <w:rsid w:val="00784D58"/>
    <w:rsid w:val="00862915"/>
    <w:rsid w:val="008D5299"/>
    <w:rsid w:val="008D6863"/>
    <w:rsid w:val="009B1606"/>
    <w:rsid w:val="00B86B75"/>
    <w:rsid w:val="00BC48D5"/>
    <w:rsid w:val="00C256AE"/>
    <w:rsid w:val="00C36279"/>
    <w:rsid w:val="00C64FC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C234"/>
  <w15:docId w15:val="{DB4C04A9-678A-4ADE-B493-57680D7B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766CC8"/>
    <w:pPr>
      <w:spacing w:after="0"/>
    </w:pPr>
  </w:style>
  <w:style w:type="character" w:styleId="CommentReference">
    <w:name w:val="annotation reference"/>
    <w:basedOn w:val="DefaultParagraphFont"/>
    <w:semiHidden/>
    <w:unhideWhenUsed/>
    <w:rsid w:val="00766CC8"/>
    <w:rPr>
      <w:sz w:val="16"/>
      <w:szCs w:val="16"/>
    </w:rPr>
  </w:style>
  <w:style w:type="paragraph" w:styleId="CommentText">
    <w:name w:val="annotation text"/>
    <w:basedOn w:val="Normal"/>
    <w:link w:val="CommentTextChar"/>
    <w:unhideWhenUsed/>
    <w:rsid w:val="00766CC8"/>
    <w:rPr>
      <w:sz w:val="20"/>
      <w:szCs w:val="20"/>
    </w:rPr>
  </w:style>
  <w:style w:type="character" w:customStyle="1" w:styleId="CommentTextChar">
    <w:name w:val="Comment Text Char"/>
    <w:basedOn w:val="DefaultParagraphFont"/>
    <w:link w:val="CommentText"/>
    <w:rsid w:val="00766CC8"/>
    <w:rPr>
      <w:sz w:val="20"/>
      <w:szCs w:val="20"/>
    </w:rPr>
  </w:style>
  <w:style w:type="paragraph" w:styleId="CommentSubject">
    <w:name w:val="annotation subject"/>
    <w:basedOn w:val="CommentText"/>
    <w:next w:val="CommentText"/>
    <w:link w:val="CommentSubjectChar"/>
    <w:semiHidden/>
    <w:unhideWhenUsed/>
    <w:rsid w:val="00766CC8"/>
    <w:rPr>
      <w:b/>
      <w:bCs/>
    </w:rPr>
  </w:style>
  <w:style w:type="character" w:customStyle="1" w:styleId="CommentSubjectChar">
    <w:name w:val="Comment Subject Char"/>
    <w:basedOn w:val="CommentTextChar"/>
    <w:link w:val="CommentSubject"/>
    <w:semiHidden/>
    <w:rsid w:val="00766CC8"/>
    <w:rPr>
      <w:b/>
      <w:bCs/>
      <w:sz w:val="20"/>
      <w:szCs w:val="20"/>
    </w:rPr>
  </w:style>
  <w:style w:type="character" w:styleId="UnresolvedMention">
    <w:name w:val="Unresolved Mention"/>
    <w:basedOn w:val="DefaultParagraphFont"/>
    <w:uiPriority w:val="99"/>
    <w:semiHidden/>
    <w:unhideWhenUsed/>
    <w:rsid w:val="009B1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app.diagrams.ne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linicaltrials.gov/" TargetMode="External"/><Relationship Id="rId12" Type="http://schemas.openxmlformats.org/officeDocument/2006/relationships/image" Target="media/image1.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771</Words>
  <Characters>4395</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manuscript_v1</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Parsons, David Borg, Adrian Barnett</dc:creator>
  <cp:keywords/>
  <cp:lastModifiedBy>Nicole White</cp:lastModifiedBy>
  <cp:revision>2</cp:revision>
  <dcterms:created xsi:type="dcterms:W3CDTF">2022-07-27T23:46:00Z</dcterms:created>
  <dcterms:modified xsi:type="dcterms:W3CDTF">2022-07-27T23:46:00Z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ies>
</file>